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vb7ily26rlf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Paso 1: Descargar Debian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 al sitio oficial de Debian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Haz clic en el botón de descarga correspondiente para la arquitectura que necesitas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Descarga el archivo ISO que quieras instalar 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zlg2wuaobh6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Paso 2: Instalar VirtualBox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descarga virtual box de su sitio oficial y segun el sistema operativo que tengas sigue las instrucciones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iyyt6vixsgw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Paso 3: Crear una nueva máquina virtual en VirtualBox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Abre </w:t>
      </w:r>
      <w:r w:rsidDel="00000000" w:rsidR="00000000" w:rsidRPr="00000000">
        <w:rPr>
          <w:b w:val="1"/>
          <w:rtl w:val="0"/>
        </w:rPr>
        <w:t xml:space="preserve">VirtualBox</w:t>
      </w:r>
      <w:r w:rsidDel="00000000" w:rsidR="00000000" w:rsidRPr="00000000">
        <w:rPr>
          <w:rtl w:val="0"/>
        </w:rPr>
        <w:t xml:space="preserve"> y haz clic en el botón </w:t>
      </w:r>
      <w:r w:rsidDel="00000000" w:rsidR="00000000" w:rsidRPr="00000000">
        <w:rPr>
          <w:b w:val="1"/>
          <w:rtl w:val="0"/>
        </w:rPr>
        <w:t xml:space="preserve">"Nueva"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Asigna un </w:t>
      </w:r>
      <w:r w:rsidDel="00000000" w:rsidR="00000000" w:rsidRPr="00000000">
        <w:rPr>
          <w:b w:val="1"/>
          <w:rtl w:val="0"/>
        </w:rPr>
        <w:t xml:space="preserve">nombre</w:t>
      </w:r>
      <w:r w:rsidDel="00000000" w:rsidR="00000000" w:rsidRPr="00000000">
        <w:rPr>
          <w:rtl w:val="0"/>
        </w:rPr>
        <w:t xml:space="preserve"> para la máquina 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Selecciona el </w:t>
      </w:r>
      <w:r w:rsidDel="00000000" w:rsidR="00000000" w:rsidRPr="00000000">
        <w:rPr>
          <w:b w:val="1"/>
          <w:rtl w:val="0"/>
        </w:rPr>
        <w:t xml:space="preserve">tipo de sistema operativo</w:t>
      </w:r>
      <w:r w:rsidDel="00000000" w:rsidR="00000000" w:rsidRPr="00000000">
        <w:rPr>
          <w:rtl w:val="0"/>
        </w:rPr>
        <w:t xml:space="preserve"> como </w:t>
      </w:r>
      <w:r w:rsidDel="00000000" w:rsidR="00000000" w:rsidRPr="00000000">
        <w:rPr>
          <w:b w:val="1"/>
          <w:rtl w:val="0"/>
        </w:rPr>
        <w:t xml:space="preserve">Linux</w:t>
      </w:r>
      <w:r w:rsidDel="00000000" w:rsidR="00000000" w:rsidRPr="00000000">
        <w:rPr>
          <w:rtl w:val="0"/>
        </w:rPr>
        <w:t xml:space="preserve"> y la versión como </w:t>
      </w:r>
      <w:r w:rsidDel="00000000" w:rsidR="00000000" w:rsidRPr="00000000">
        <w:rPr>
          <w:b w:val="1"/>
          <w:rtl w:val="0"/>
        </w:rPr>
        <w:t xml:space="preserve">Debian (64-bit)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Haz clic en </w:t>
      </w:r>
      <w:r w:rsidDel="00000000" w:rsidR="00000000" w:rsidRPr="00000000">
        <w:rPr>
          <w:b w:val="1"/>
          <w:rtl w:val="0"/>
        </w:rPr>
        <w:t xml:space="preserve">Siguiente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zi6fdbi6avh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Paso 4: Configurar la máquina virtual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Asignar memoria</w:t>
      </w:r>
      <w:r w:rsidDel="00000000" w:rsidR="00000000" w:rsidRPr="00000000">
        <w:rPr>
          <w:rtl w:val="0"/>
        </w:rPr>
        <w:t xml:space="preserve">: Elige la cantidad de memoria RAM que quieras asignar a la máquina virtual. Para Debian, 2 GB (2048 MB) es suficiente para un entorno de escritorio básico.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Crear disco duro virtual</w:t>
      </w:r>
      <w:r w:rsidDel="00000000" w:rsidR="00000000" w:rsidRPr="00000000">
        <w:rPr>
          <w:rtl w:val="0"/>
        </w:rPr>
        <w:t xml:space="preserve">: Selecciona la opción </w:t>
      </w:r>
      <w:r w:rsidDel="00000000" w:rsidR="00000000" w:rsidRPr="00000000">
        <w:rPr>
          <w:b w:val="1"/>
          <w:rtl w:val="0"/>
        </w:rPr>
        <w:t xml:space="preserve">"Crear un disco duro virtual ahora"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Escoge el tipo de disco como </w:t>
      </w:r>
      <w:r w:rsidDel="00000000" w:rsidR="00000000" w:rsidRPr="00000000">
        <w:rPr>
          <w:b w:val="1"/>
          <w:rtl w:val="0"/>
        </w:rPr>
        <w:t xml:space="preserve">VHD (Virtual Hard Disk)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Elige la opción de almacenamiento como </w:t>
      </w:r>
      <w:r w:rsidDel="00000000" w:rsidR="00000000" w:rsidRPr="00000000">
        <w:rPr>
          <w:b w:val="1"/>
          <w:rtl w:val="0"/>
        </w:rPr>
        <w:t xml:space="preserve">"Dinamicamente reservado"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Selecciona el tamaño del disco. Generalmente 10-20 GB es adecuado para una instalación mínima de Debian.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Haz clic en </w:t>
      </w:r>
      <w:r w:rsidDel="00000000" w:rsidR="00000000" w:rsidRPr="00000000">
        <w:rPr>
          <w:b w:val="1"/>
          <w:rtl w:val="0"/>
        </w:rPr>
        <w:t xml:space="preserve">Crear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9jdd6ij1zyn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Paso 5: Montar el archivo ISO de Debian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Selecciona la máquina virtual que acabas de crear y haz clic en </w:t>
      </w:r>
      <w:r w:rsidDel="00000000" w:rsidR="00000000" w:rsidRPr="00000000">
        <w:rPr>
          <w:b w:val="1"/>
          <w:rtl w:val="0"/>
        </w:rPr>
        <w:t xml:space="preserve">"Configuración"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 a la sección </w:t>
      </w:r>
      <w:r w:rsidDel="00000000" w:rsidR="00000000" w:rsidRPr="00000000">
        <w:rPr>
          <w:b w:val="1"/>
          <w:rtl w:val="0"/>
        </w:rPr>
        <w:t xml:space="preserve">"Almacenamiento"</w:t>
      </w:r>
      <w:r w:rsidDel="00000000" w:rsidR="00000000" w:rsidRPr="00000000">
        <w:rPr>
          <w:rtl w:val="0"/>
        </w:rPr>
        <w:t xml:space="preserve"> y haz clic en el ícono de CD/DVD.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 el panel de la derecha, selecciona </w:t>
      </w:r>
      <w:r w:rsidDel="00000000" w:rsidR="00000000" w:rsidRPr="00000000">
        <w:rPr>
          <w:b w:val="1"/>
          <w:rtl w:val="0"/>
        </w:rPr>
        <w:t xml:space="preserve">"Vacío"</w:t>
      </w:r>
      <w:r w:rsidDel="00000000" w:rsidR="00000000" w:rsidRPr="00000000">
        <w:rPr>
          <w:rtl w:val="0"/>
        </w:rPr>
        <w:t xml:space="preserve"> bajo </w:t>
      </w:r>
      <w:r w:rsidDel="00000000" w:rsidR="00000000" w:rsidRPr="00000000">
        <w:rPr>
          <w:b w:val="1"/>
          <w:rtl w:val="0"/>
        </w:rPr>
        <w:t xml:space="preserve">Controlador IDE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Busca el archivo ISO de Debian que descargaste previamente y selecciona </w:t>
      </w:r>
      <w:r w:rsidDel="00000000" w:rsidR="00000000" w:rsidRPr="00000000">
        <w:rPr>
          <w:b w:val="1"/>
          <w:rtl w:val="0"/>
        </w:rPr>
        <w:t xml:space="preserve">"Abrir"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Haz clic en </w:t>
      </w:r>
      <w:r w:rsidDel="00000000" w:rsidR="00000000" w:rsidRPr="00000000">
        <w:rPr>
          <w:b w:val="1"/>
          <w:rtl w:val="0"/>
        </w:rPr>
        <w:t xml:space="preserve">Aceptar</w:t>
      </w:r>
      <w:r w:rsidDel="00000000" w:rsidR="00000000" w:rsidRPr="00000000">
        <w:rPr>
          <w:rtl w:val="0"/>
        </w:rPr>
        <w:t xml:space="preserve"> para guardar la configuración.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fa1entdxt8z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Paso 6: Iniciar la instalación de Debian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Selecciona la máquina virtual y haz clic en </w:t>
      </w:r>
      <w:r w:rsidDel="00000000" w:rsidR="00000000" w:rsidRPr="00000000">
        <w:rPr>
          <w:b w:val="1"/>
          <w:rtl w:val="0"/>
        </w:rPr>
        <w:t xml:space="preserve">Iniciar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VirtualBox arrancará desde el ISO de Debian, y aparecerá el menú de instalación.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Selecciona la opción </w:t>
      </w:r>
      <w:r w:rsidDel="00000000" w:rsidR="00000000" w:rsidRPr="00000000">
        <w:rPr>
          <w:b w:val="1"/>
          <w:rtl w:val="0"/>
        </w:rPr>
        <w:t xml:space="preserve">"Install"</w:t>
      </w:r>
      <w:r w:rsidDel="00000000" w:rsidR="00000000" w:rsidRPr="00000000">
        <w:rPr>
          <w:rtl w:val="0"/>
        </w:rPr>
        <w:t xml:space="preserve"> (o </w:t>
      </w:r>
      <w:r w:rsidDel="00000000" w:rsidR="00000000" w:rsidRPr="00000000">
        <w:rPr>
          <w:b w:val="1"/>
          <w:rtl w:val="0"/>
        </w:rPr>
        <w:t xml:space="preserve">"Graphical Install"</w:t>
      </w:r>
      <w:r w:rsidDel="00000000" w:rsidR="00000000" w:rsidRPr="00000000">
        <w:rPr>
          <w:rtl w:val="0"/>
        </w:rPr>
        <w:t xml:space="preserve"> para una instalación con interfaz gráfica).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Sigue las instrucciones en pantalla para elegir el idioma, la región, el teclado, etc.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Particionamiento del disco</w:t>
      </w:r>
      <w:r w:rsidDel="00000000" w:rsidR="00000000" w:rsidRPr="00000000">
        <w:rPr>
          <w:rtl w:val="0"/>
        </w:rPr>
        <w:t xml:space="preserve">: Selecciona </w:t>
      </w:r>
      <w:r w:rsidDel="00000000" w:rsidR="00000000" w:rsidRPr="00000000">
        <w:rPr>
          <w:b w:val="1"/>
          <w:rtl w:val="0"/>
        </w:rPr>
        <w:t xml:space="preserve">"Guiado - utilizar todo el disco"</w:t>
      </w:r>
      <w:r w:rsidDel="00000000" w:rsidR="00000000" w:rsidRPr="00000000">
        <w:rPr>
          <w:rtl w:val="0"/>
        </w:rPr>
        <w:t xml:space="preserve"> si es una máquina virtual dedicada a Debian (el disco virtual se particionará automáticamente).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Selecciona el entorno de escritorio</w:t>
      </w:r>
      <w:r w:rsidDel="00000000" w:rsidR="00000000" w:rsidRPr="00000000">
        <w:rPr>
          <w:rtl w:val="0"/>
        </w:rPr>
        <w:t xml:space="preserve">: Puedes elegir GNOME, KDE, XFCE, o cualquier otro entorno gráfico que quieras instalar.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Completa el resto de la instalación siguiendo las instrucciones (crear usuarios, contraseña de root, etc.).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wmqcr5wfwaj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Paso 7: Finalizar la instalación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 terminar la instalación, el instalador te pedirá que reinicies la máquina virtual.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Retira el archivo ISO del medio de almacenamiento (ve a "Configuración" &gt; "Almacenamiento" y elimina el ISO en la sección CD/DVD).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Reinicia la máquina virtual. Ahora Debian debería arrancar desde el disco duro virtual recién instalado.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